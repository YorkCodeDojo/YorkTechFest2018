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26D" w:rsidRDefault="00E0526D" w:rsidP="00E0526D">
      <w:pPr>
        <w:jc w:val="center"/>
        <w:rPr>
          <w:sz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8B4A3D">
            <wp:simplePos x="0" y="0"/>
            <wp:positionH relativeFrom="column">
              <wp:posOffset>1771650</wp:posOffset>
            </wp:positionH>
            <wp:positionV relativeFrom="paragraph">
              <wp:posOffset>0</wp:posOffset>
            </wp:positionV>
            <wp:extent cx="1936115" cy="1190625"/>
            <wp:effectExtent l="0" t="0" r="6985" b="9525"/>
            <wp:wrapThrough wrapText="bothSides">
              <wp:wrapPolygon edited="0">
                <wp:start x="0" y="0"/>
                <wp:lineTo x="0" y="21427"/>
                <wp:lineTo x="21465" y="21427"/>
                <wp:lineTo x="214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526D" w:rsidRDefault="00E0526D" w:rsidP="00E0526D">
      <w:pPr>
        <w:rPr>
          <w:sz w:val="34"/>
        </w:rPr>
      </w:pPr>
    </w:p>
    <w:p w:rsidR="00E0526D" w:rsidRDefault="00E0526D" w:rsidP="00E0526D">
      <w:pPr>
        <w:rPr>
          <w:sz w:val="34"/>
        </w:rPr>
      </w:pPr>
    </w:p>
    <w:p w:rsidR="00E0526D" w:rsidRDefault="00E0526D" w:rsidP="00E0526D">
      <w:pPr>
        <w:rPr>
          <w:sz w:val="34"/>
        </w:rPr>
      </w:pPr>
    </w:p>
    <w:p w:rsidR="007A3F63" w:rsidRPr="00E0526D" w:rsidRDefault="00E0526D" w:rsidP="00E0526D">
      <w:pPr>
        <w:jc w:val="center"/>
        <w:rPr>
          <w:sz w:val="34"/>
        </w:rPr>
        <w:pPrChange w:id="0" w:author="David Betteridge" w:date="2018-11-13T16:13:00Z">
          <w:pPr/>
        </w:pPrChange>
      </w:pPr>
      <w:r w:rsidRPr="00E0526D">
        <w:rPr>
          <w:sz w:val="34"/>
        </w:rPr>
        <w:t>York Code Dojo</w:t>
      </w:r>
    </w:p>
    <w:p w:rsidR="00E0526D" w:rsidRPr="00E0526D" w:rsidDel="00E0526D" w:rsidRDefault="00E0526D">
      <w:pPr>
        <w:rPr>
          <w:del w:id="1" w:author="David Betteridge" w:date="2018-11-13T16:13:00Z"/>
          <w:sz w:val="18"/>
          <w:rPrChange w:id="2" w:author="David Betteridge" w:date="2018-11-13T16:15:00Z">
            <w:rPr>
              <w:del w:id="3" w:author="David Betteridge" w:date="2018-11-13T16:13:00Z"/>
              <w:sz w:val="32"/>
            </w:rPr>
          </w:rPrChange>
        </w:rPr>
      </w:pPr>
    </w:p>
    <w:p w:rsidR="00E0526D" w:rsidDel="00E0526D" w:rsidRDefault="00E0526D" w:rsidP="00E0526D">
      <w:pPr>
        <w:jc w:val="center"/>
        <w:rPr>
          <w:del w:id="4" w:author="David Betteridge" w:date="2018-11-13T16:13:00Z"/>
          <w:sz w:val="32"/>
        </w:rPr>
      </w:pPr>
    </w:p>
    <w:p w:rsidR="00E0526D" w:rsidRDefault="00E0526D" w:rsidP="00E0526D">
      <w:pPr>
        <w:jc w:val="center"/>
        <w:rPr>
          <w:ins w:id="5" w:author="David Betteridge" w:date="2018-11-13T16:13:00Z"/>
          <w:sz w:val="32"/>
        </w:rPr>
      </w:pPr>
    </w:p>
    <w:p w:rsidR="00E0526D" w:rsidRPr="00E0526D" w:rsidRDefault="00E0526D" w:rsidP="00E0526D">
      <w:pPr>
        <w:jc w:val="center"/>
        <w:rPr>
          <w:sz w:val="32"/>
        </w:rPr>
      </w:pPr>
      <w:r w:rsidRPr="00E0526D">
        <w:rPr>
          <w:sz w:val="32"/>
        </w:rPr>
        <w:t>Tomorrow night 6:30pm @ York St Johns</w:t>
      </w:r>
    </w:p>
    <w:p w:rsidR="00E0526D" w:rsidRPr="00E0526D" w:rsidRDefault="00E0526D" w:rsidP="00E0526D">
      <w:pPr>
        <w:jc w:val="center"/>
        <w:rPr>
          <w:sz w:val="20"/>
          <w:rPrChange w:id="6" w:author="David Betteridge" w:date="2018-11-13T16:15:00Z">
            <w:rPr>
              <w:sz w:val="32"/>
            </w:rPr>
          </w:rPrChange>
        </w:rPr>
      </w:pPr>
    </w:p>
    <w:p w:rsidR="00E0526D" w:rsidRDefault="00E0526D" w:rsidP="00E0526D">
      <w:pPr>
        <w:jc w:val="center"/>
        <w:rPr>
          <w:ins w:id="7" w:author="David Betteridge" w:date="2018-11-13T16:14:00Z"/>
          <w:sz w:val="32"/>
        </w:rPr>
      </w:pPr>
      <w:ins w:id="8" w:author="David Betteridge" w:date="2018-11-13T16:14:00Z">
        <w:r>
          <w:rPr>
            <w:sz w:val="32"/>
          </w:rPr>
          <w:fldChar w:fldCharType="begin"/>
        </w:r>
        <w:r>
          <w:rPr>
            <w:sz w:val="32"/>
          </w:rPr>
          <w:instrText xml:space="preserve"> HYPERLINK "</w:instrText>
        </w:r>
      </w:ins>
      <w:r w:rsidRPr="00E0526D">
        <w:rPr>
          <w:sz w:val="32"/>
        </w:rPr>
        <w:instrText>https://www.meetup.com/York-Code-Dojo/</w:instrText>
      </w:r>
      <w:ins w:id="9" w:author="David Betteridge" w:date="2018-11-13T16:14:00Z">
        <w:r>
          <w:rPr>
            <w:sz w:val="32"/>
          </w:rPr>
          <w:instrText xml:space="preserve">" </w:instrText>
        </w:r>
        <w:r>
          <w:rPr>
            <w:sz w:val="32"/>
          </w:rPr>
          <w:fldChar w:fldCharType="separate"/>
        </w:r>
      </w:ins>
      <w:r w:rsidRPr="00023690">
        <w:rPr>
          <w:rStyle w:val="Hyperlink"/>
          <w:sz w:val="32"/>
        </w:rPr>
        <w:t>https://www.meetup.com/York-Code-Dojo/</w:t>
      </w:r>
      <w:ins w:id="10" w:author="David Betteridge" w:date="2018-11-13T16:14:00Z">
        <w:r>
          <w:rPr>
            <w:sz w:val="32"/>
          </w:rPr>
          <w:fldChar w:fldCharType="end"/>
        </w:r>
      </w:ins>
    </w:p>
    <w:p w:rsidR="00E0526D" w:rsidRDefault="00E0526D" w:rsidP="00E0526D">
      <w:pPr>
        <w:jc w:val="center"/>
        <w:rPr>
          <w:ins w:id="11" w:author="David Betteridge" w:date="2018-11-13T16:14:00Z"/>
          <w:sz w:val="32"/>
        </w:rPr>
      </w:pPr>
      <w:ins w:id="12" w:author="David Betteridge" w:date="2018-11-13T16:14:00Z">
        <w:r>
          <w:rPr>
            <w:sz w:val="32"/>
          </w:rPr>
          <w:fldChar w:fldCharType="begin"/>
        </w:r>
        <w:r>
          <w:rPr>
            <w:sz w:val="32"/>
          </w:rPr>
          <w:instrText xml:space="preserve"> HYPERLINK "mailto:</w:instrText>
        </w:r>
        <w:r w:rsidRPr="00E0526D">
          <w:rPr>
            <w:sz w:val="32"/>
          </w:rPr>
          <w:instrText>david@yorkdevelopers.org</w:instrText>
        </w:r>
        <w:r>
          <w:rPr>
            <w:sz w:val="32"/>
          </w:rPr>
          <w:instrText xml:space="preserve">" </w:instrText>
        </w:r>
        <w:r>
          <w:rPr>
            <w:sz w:val="32"/>
          </w:rPr>
          <w:fldChar w:fldCharType="separate"/>
        </w:r>
        <w:r w:rsidRPr="00023690">
          <w:rPr>
            <w:rStyle w:val="Hyperlink"/>
            <w:sz w:val="32"/>
          </w:rPr>
          <w:t>david@yorkdevelopers.org</w:t>
        </w:r>
        <w:r>
          <w:rPr>
            <w:sz w:val="32"/>
          </w:rPr>
          <w:fldChar w:fldCharType="end"/>
        </w:r>
      </w:ins>
    </w:p>
    <w:p w:rsidR="00E0526D" w:rsidRDefault="00E0526D" w:rsidP="00E0526D">
      <w:pPr>
        <w:jc w:val="center"/>
        <w:rPr>
          <w:ins w:id="13" w:author="David Betteridge" w:date="2018-11-13T16:14:00Z"/>
          <w:sz w:val="32"/>
        </w:rPr>
      </w:pPr>
      <w:ins w:id="14" w:author="David Betteridge" w:date="2018-11-13T16:14:00Z">
        <w:r>
          <w:rPr>
            <w:sz w:val="32"/>
          </w:rPr>
          <w:t>@</w:t>
        </w:r>
        <w:proofErr w:type="spellStart"/>
        <w:r>
          <w:rPr>
            <w:sz w:val="32"/>
          </w:rPr>
          <w:t>da_betteridge</w:t>
        </w:r>
        <w:proofErr w:type="spellEnd"/>
      </w:ins>
    </w:p>
    <w:p w:rsidR="00E0526D" w:rsidRDefault="00E0526D" w:rsidP="00E0526D">
      <w:pPr>
        <w:jc w:val="center"/>
        <w:rPr>
          <w:ins w:id="15" w:author="David Betteridge" w:date="2018-11-13T16:14:00Z"/>
          <w:sz w:val="32"/>
        </w:rPr>
      </w:pPr>
    </w:p>
    <w:p w:rsidR="00E0526D" w:rsidRPr="00E0526D" w:rsidRDefault="00E0526D" w:rsidP="00E0526D">
      <w:pPr>
        <w:jc w:val="center"/>
        <w:rPr>
          <w:ins w:id="16" w:author="David Betteridge" w:date="2018-11-13T16:14:00Z"/>
          <w:sz w:val="20"/>
          <w:rPrChange w:id="17" w:author="David Betteridge" w:date="2018-11-13T16:15:00Z">
            <w:rPr>
              <w:ins w:id="18" w:author="David Betteridge" w:date="2018-11-13T16:14:00Z"/>
              <w:sz w:val="32"/>
            </w:rPr>
          </w:rPrChange>
        </w:rPr>
      </w:pPr>
    </w:p>
    <w:p w:rsidR="00E0526D" w:rsidRDefault="00E0526D" w:rsidP="00E0526D">
      <w:pPr>
        <w:jc w:val="center"/>
        <w:rPr>
          <w:ins w:id="19" w:author="David Betteridge" w:date="2018-11-13T16:14:00Z"/>
          <w:sz w:val="34"/>
        </w:rPr>
      </w:pPr>
      <w:ins w:id="20" w:author="David Betteridge" w:date="2018-11-13T16:14:00Z"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429F1D80" wp14:editId="6D3B8725">
              <wp:simplePos x="0" y="0"/>
              <wp:positionH relativeFrom="column">
                <wp:posOffset>1714500</wp:posOffset>
              </wp:positionH>
              <wp:positionV relativeFrom="paragraph">
                <wp:posOffset>635</wp:posOffset>
              </wp:positionV>
              <wp:extent cx="1936115" cy="1190625"/>
              <wp:effectExtent l="0" t="0" r="6985" b="9525"/>
              <wp:wrapThrough wrapText="bothSides">
                <wp:wrapPolygon edited="0">
                  <wp:start x="0" y="0"/>
                  <wp:lineTo x="0" y="21427"/>
                  <wp:lineTo x="21465" y="21427"/>
                  <wp:lineTo x="21465" y="0"/>
                  <wp:lineTo x="0" y="0"/>
                </wp:wrapPolygon>
              </wp:wrapThrough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6115" cy="1190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:rsidR="00E0526D" w:rsidRDefault="00E0526D" w:rsidP="00E0526D">
      <w:pPr>
        <w:rPr>
          <w:ins w:id="21" w:author="David Betteridge" w:date="2018-11-13T16:14:00Z"/>
          <w:sz w:val="34"/>
        </w:rPr>
      </w:pPr>
    </w:p>
    <w:p w:rsidR="00E0526D" w:rsidRDefault="00E0526D" w:rsidP="00E0526D">
      <w:pPr>
        <w:rPr>
          <w:ins w:id="22" w:author="David Betteridge" w:date="2018-11-13T16:14:00Z"/>
          <w:sz w:val="34"/>
        </w:rPr>
      </w:pPr>
    </w:p>
    <w:p w:rsidR="00E0526D" w:rsidRDefault="00E0526D" w:rsidP="00E0526D">
      <w:pPr>
        <w:rPr>
          <w:ins w:id="23" w:author="David Betteridge" w:date="2018-11-13T16:14:00Z"/>
          <w:sz w:val="34"/>
        </w:rPr>
      </w:pPr>
    </w:p>
    <w:p w:rsidR="00E0526D" w:rsidRPr="00E0526D" w:rsidRDefault="00E0526D" w:rsidP="00E0526D">
      <w:pPr>
        <w:jc w:val="center"/>
        <w:rPr>
          <w:ins w:id="24" w:author="David Betteridge" w:date="2018-11-13T16:14:00Z"/>
          <w:sz w:val="34"/>
        </w:rPr>
      </w:pPr>
      <w:ins w:id="25" w:author="David Betteridge" w:date="2018-11-13T16:14:00Z">
        <w:r w:rsidRPr="00E0526D">
          <w:rPr>
            <w:sz w:val="34"/>
          </w:rPr>
          <w:t>York Code Dojo</w:t>
        </w:r>
      </w:ins>
    </w:p>
    <w:p w:rsidR="00E0526D" w:rsidRDefault="00E0526D" w:rsidP="00E0526D">
      <w:pPr>
        <w:jc w:val="center"/>
        <w:rPr>
          <w:ins w:id="26" w:author="David Betteridge" w:date="2018-11-13T16:14:00Z"/>
          <w:sz w:val="32"/>
        </w:rPr>
      </w:pPr>
    </w:p>
    <w:p w:rsidR="00E0526D" w:rsidRPr="00E0526D" w:rsidRDefault="00E0526D" w:rsidP="00E0526D">
      <w:pPr>
        <w:jc w:val="center"/>
        <w:rPr>
          <w:ins w:id="27" w:author="David Betteridge" w:date="2018-11-13T16:14:00Z"/>
          <w:sz w:val="32"/>
        </w:rPr>
      </w:pPr>
      <w:ins w:id="28" w:author="David Betteridge" w:date="2018-11-13T16:14:00Z">
        <w:r w:rsidRPr="00E0526D">
          <w:rPr>
            <w:sz w:val="32"/>
          </w:rPr>
          <w:t>Tomorrow night 6:30pm @ York St Johns</w:t>
        </w:r>
      </w:ins>
    </w:p>
    <w:p w:rsidR="00E0526D" w:rsidRPr="00E0526D" w:rsidRDefault="00E0526D" w:rsidP="00E0526D">
      <w:pPr>
        <w:jc w:val="center"/>
        <w:rPr>
          <w:ins w:id="29" w:author="David Betteridge" w:date="2018-11-13T16:14:00Z"/>
          <w:sz w:val="32"/>
        </w:rPr>
      </w:pPr>
    </w:p>
    <w:p w:rsidR="00E0526D" w:rsidRDefault="00E0526D" w:rsidP="00E0526D">
      <w:pPr>
        <w:jc w:val="center"/>
        <w:rPr>
          <w:ins w:id="30" w:author="David Betteridge" w:date="2018-11-13T16:14:00Z"/>
          <w:sz w:val="32"/>
        </w:rPr>
      </w:pPr>
      <w:ins w:id="31" w:author="David Betteridge" w:date="2018-11-13T16:14:00Z">
        <w:r>
          <w:rPr>
            <w:sz w:val="32"/>
          </w:rPr>
          <w:fldChar w:fldCharType="begin"/>
        </w:r>
        <w:r>
          <w:rPr>
            <w:sz w:val="32"/>
          </w:rPr>
          <w:instrText xml:space="preserve"> HYPERLINK "</w:instrText>
        </w:r>
        <w:r w:rsidRPr="00E0526D">
          <w:rPr>
            <w:sz w:val="32"/>
          </w:rPr>
          <w:instrText>https://www.meetup.com/York-Code-Dojo/</w:instrText>
        </w:r>
        <w:r>
          <w:rPr>
            <w:sz w:val="32"/>
          </w:rPr>
          <w:instrText xml:space="preserve">" </w:instrText>
        </w:r>
        <w:r>
          <w:rPr>
            <w:sz w:val="32"/>
          </w:rPr>
          <w:fldChar w:fldCharType="separate"/>
        </w:r>
        <w:r w:rsidRPr="00023690">
          <w:rPr>
            <w:rStyle w:val="Hyperlink"/>
            <w:sz w:val="32"/>
          </w:rPr>
          <w:t>https://www.meetup.com/York-Code-Dojo/</w:t>
        </w:r>
        <w:r>
          <w:rPr>
            <w:sz w:val="32"/>
          </w:rPr>
          <w:fldChar w:fldCharType="end"/>
        </w:r>
        <w:bookmarkStart w:id="32" w:name="_GoBack"/>
        <w:bookmarkEnd w:id="32"/>
      </w:ins>
    </w:p>
    <w:p w:rsidR="00E0526D" w:rsidRDefault="00E0526D" w:rsidP="00E0526D">
      <w:pPr>
        <w:jc w:val="center"/>
        <w:rPr>
          <w:ins w:id="33" w:author="David Betteridge" w:date="2018-11-13T16:14:00Z"/>
          <w:sz w:val="32"/>
        </w:rPr>
      </w:pPr>
      <w:ins w:id="34" w:author="David Betteridge" w:date="2018-11-13T16:14:00Z">
        <w:r>
          <w:rPr>
            <w:sz w:val="32"/>
          </w:rPr>
          <w:fldChar w:fldCharType="begin"/>
        </w:r>
        <w:r>
          <w:rPr>
            <w:sz w:val="32"/>
          </w:rPr>
          <w:instrText xml:space="preserve"> HYPERLINK "mailto:</w:instrText>
        </w:r>
        <w:r w:rsidRPr="00E0526D">
          <w:rPr>
            <w:sz w:val="32"/>
          </w:rPr>
          <w:instrText>david@yorkdevelopers.org</w:instrText>
        </w:r>
        <w:r>
          <w:rPr>
            <w:sz w:val="32"/>
          </w:rPr>
          <w:instrText xml:space="preserve">" </w:instrText>
        </w:r>
        <w:r>
          <w:rPr>
            <w:sz w:val="32"/>
          </w:rPr>
          <w:fldChar w:fldCharType="separate"/>
        </w:r>
        <w:r w:rsidRPr="00023690">
          <w:rPr>
            <w:rStyle w:val="Hyperlink"/>
            <w:sz w:val="32"/>
          </w:rPr>
          <w:t>david@yorkdevelopers.org</w:t>
        </w:r>
        <w:r>
          <w:rPr>
            <w:sz w:val="32"/>
          </w:rPr>
          <w:fldChar w:fldCharType="end"/>
        </w:r>
      </w:ins>
    </w:p>
    <w:p w:rsidR="00E0526D" w:rsidRPr="00E0526D" w:rsidRDefault="00E0526D" w:rsidP="00E0526D">
      <w:pPr>
        <w:jc w:val="center"/>
        <w:rPr>
          <w:sz w:val="32"/>
        </w:rPr>
        <w:pPrChange w:id="35" w:author="David Betteridge" w:date="2018-11-13T16:15:00Z">
          <w:pPr>
            <w:jc w:val="center"/>
          </w:pPr>
        </w:pPrChange>
      </w:pPr>
      <w:ins w:id="36" w:author="David Betteridge" w:date="2018-11-13T16:14:00Z">
        <w:r>
          <w:rPr>
            <w:sz w:val="32"/>
          </w:rPr>
          <w:t>@</w:t>
        </w:r>
        <w:proofErr w:type="spellStart"/>
        <w:r>
          <w:rPr>
            <w:sz w:val="32"/>
          </w:rPr>
          <w:t>da_betteridge</w:t>
        </w:r>
      </w:ins>
      <w:proofErr w:type="spellEnd"/>
    </w:p>
    <w:sectPr w:rsidR="00E0526D" w:rsidRPr="00E0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Betteridge">
    <w15:presenceInfo w15:providerId="AD" w15:userId="S-1-5-21-1748146982-3374887173-16535064-1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6D"/>
    <w:rsid w:val="00B4095F"/>
    <w:rsid w:val="00BC40CD"/>
    <w:rsid w:val="00E0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521C"/>
  <w15:chartTrackingRefBased/>
  <w15:docId w15:val="{4CFD6474-45F5-4D93-8E83-40812E15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2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1</cp:revision>
  <dcterms:created xsi:type="dcterms:W3CDTF">2018-11-13T16:11:00Z</dcterms:created>
  <dcterms:modified xsi:type="dcterms:W3CDTF">2018-11-13T16:15:00Z</dcterms:modified>
</cp:coreProperties>
</file>